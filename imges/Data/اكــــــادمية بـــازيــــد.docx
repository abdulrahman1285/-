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C6F80" w14:textId="77777777" w:rsidR="00B71990" w:rsidRPr="00B71990" w:rsidRDefault="00B71990" w:rsidP="00B71990">
      <w:pPr>
        <w:bidi/>
      </w:pPr>
      <w:proofErr w:type="spellStart"/>
      <w:r w:rsidRPr="00B71990">
        <w:rPr>
          <w:rtl/>
        </w:rPr>
        <w:t>اكــــــادمية</w:t>
      </w:r>
      <w:proofErr w:type="spellEnd"/>
      <w:r w:rsidRPr="00B71990">
        <w:rPr>
          <w:rtl/>
        </w:rPr>
        <w:t xml:space="preserve"> </w:t>
      </w:r>
      <w:proofErr w:type="spellStart"/>
      <w:r w:rsidRPr="00B71990">
        <w:rPr>
          <w:rtl/>
        </w:rPr>
        <w:t>بـــازيــــد</w:t>
      </w:r>
      <w:proofErr w:type="spellEnd"/>
    </w:p>
    <w:p w14:paraId="0E4E3AC0" w14:textId="77777777" w:rsidR="00B71990" w:rsidRPr="00B71990" w:rsidRDefault="00B71990" w:rsidP="00B71990">
      <w:pPr>
        <w:bidi/>
        <w:rPr>
          <w:b/>
          <w:bCs/>
        </w:rPr>
      </w:pPr>
      <w:r w:rsidRPr="00B71990">
        <w:rPr>
          <w:b/>
          <w:bCs/>
          <w:rtl/>
        </w:rPr>
        <w:t xml:space="preserve">تــــعلم بذكــاء </w:t>
      </w:r>
      <w:proofErr w:type="spellStart"/>
      <w:r w:rsidRPr="00B71990">
        <w:rPr>
          <w:b/>
          <w:bCs/>
          <w:rtl/>
        </w:rPr>
        <w:t>مو</w:t>
      </w:r>
      <w:proofErr w:type="spellEnd"/>
      <w:r w:rsidRPr="00B71990">
        <w:rPr>
          <w:b/>
          <w:bCs/>
          <w:rtl/>
        </w:rPr>
        <w:t xml:space="preserve"> بجهــد</w:t>
      </w:r>
    </w:p>
    <w:p w14:paraId="7E59A49D" w14:textId="77777777" w:rsidR="00B71990" w:rsidRDefault="00B71990" w:rsidP="00B71990">
      <w:pPr>
        <w:bidi/>
      </w:pPr>
    </w:p>
    <w:p w14:paraId="19679CF7" w14:textId="77777777" w:rsidR="00B71990" w:rsidRPr="00B71990" w:rsidRDefault="00B71990" w:rsidP="00B71990">
      <w:pPr>
        <w:bidi/>
        <w:rPr>
          <w:b/>
          <w:bCs/>
        </w:rPr>
      </w:pPr>
      <w:r w:rsidRPr="00B71990">
        <w:rPr>
          <w:b/>
          <w:bCs/>
          <w:rtl/>
        </w:rPr>
        <w:t xml:space="preserve">لماذا تختار </w:t>
      </w:r>
      <w:proofErr w:type="spellStart"/>
      <w:r w:rsidRPr="00B71990">
        <w:rPr>
          <w:b/>
          <w:bCs/>
          <w:rtl/>
        </w:rPr>
        <w:t>اكادمية</w:t>
      </w:r>
      <w:proofErr w:type="spellEnd"/>
      <w:r w:rsidRPr="00B71990">
        <w:rPr>
          <w:b/>
          <w:bCs/>
          <w:rtl/>
        </w:rPr>
        <w:t xml:space="preserve"> </w:t>
      </w:r>
      <w:proofErr w:type="spellStart"/>
      <w:r w:rsidRPr="00B71990">
        <w:rPr>
          <w:b/>
          <w:bCs/>
          <w:rtl/>
        </w:rPr>
        <w:t>بازيد</w:t>
      </w:r>
      <w:proofErr w:type="spellEnd"/>
    </w:p>
    <w:p w14:paraId="2E5531F9" w14:textId="77777777" w:rsidR="00B71990" w:rsidRDefault="00B71990" w:rsidP="00B71990">
      <w:pPr>
        <w:bidi/>
      </w:pPr>
    </w:p>
    <w:p w14:paraId="74BA1295" w14:textId="77777777" w:rsidR="00B71990" w:rsidRPr="00B71990" w:rsidRDefault="00B71990" w:rsidP="00B71990">
      <w:pPr>
        <w:bidi/>
      </w:pPr>
      <w:r w:rsidRPr="00B71990">
        <w:rPr>
          <w:rtl/>
        </w:rPr>
        <w:t>عدد الخريجين</w:t>
      </w:r>
    </w:p>
    <w:p w14:paraId="45BAB9D2" w14:textId="77777777" w:rsidR="00B71990" w:rsidRPr="00B71990" w:rsidRDefault="00B71990" w:rsidP="00B71990">
      <w:pPr>
        <w:bidi/>
      </w:pPr>
      <w:r w:rsidRPr="00B71990">
        <w:rPr>
          <w:rtl/>
        </w:rPr>
        <w:t>الدورات المتكررة</w:t>
      </w:r>
    </w:p>
    <w:p w14:paraId="5B48B3AC" w14:textId="77777777" w:rsidR="00B71990" w:rsidRPr="00B71990" w:rsidRDefault="00B71990" w:rsidP="00B71990">
      <w:pPr>
        <w:bidi/>
      </w:pPr>
      <w:r w:rsidRPr="00B71990">
        <w:rPr>
          <w:rtl/>
        </w:rPr>
        <w:t>الدروس والاختبارات</w:t>
      </w:r>
    </w:p>
    <w:p w14:paraId="1901AC2F" w14:textId="77777777" w:rsidR="00B71990" w:rsidRDefault="00B71990" w:rsidP="00B71990">
      <w:pPr>
        <w:bidi/>
      </w:pPr>
    </w:p>
    <w:p w14:paraId="3957D38B" w14:textId="77777777" w:rsidR="00B71990" w:rsidRPr="00B71990" w:rsidRDefault="00B71990" w:rsidP="00B71990">
      <w:pPr>
        <w:bidi/>
        <w:rPr>
          <w:b/>
          <w:bCs/>
        </w:rPr>
      </w:pPr>
      <w:r w:rsidRPr="00B71990">
        <w:rPr>
          <w:b/>
          <w:bCs/>
          <w:rtl/>
        </w:rPr>
        <w:t>دورة قدرات ثانوي</w:t>
      </w:r>
    </w:p>
    <w:p w14:paraId="68E8A312" w14:textId="77777777" w:rsidR="00B71990" w:rsidRPr="00B71990" w:rsidRDefault="00B71990" w:rsidP="00B71990">
      <w:pPr>
        <w:bidi/>
        <w:rPr>
          <w:b/>
          <w:bCs/>
        </w:rPr>
      </w:pPr>
      <w:r w:rsidRPr="00B71990">
        <w:rPr>
          <w:b/>
          <w:bCs/>
          <w:rtl/>
        </w:rPr>
        <w:t>مواصفات دورة قدرات ثانوي</w:t>
      </w:r>
    </w:p>
    <w:p w14:paraId="429CF278" w14:textId="77777777" w:rsidR="00B71990" w:rsidRPr="00B71990" w:rsidRDefault="00B71990" w:rsidP="00B71990">
      <w:pPr>
        <w:bidi/>
      </w:pPr>
      <w:r w:rsidRPr="00B71990">
        <w:t> </w:t>
      </w:r>
      <w:proofErr w:type="gramStart"/>
      <w:r w:rsidRPr="00B71990">
        <w:rPr>
          <w:rtl/>
        </w:rPr>
        <w:t>التصنيف</w:t>
      </w:r>
      <w:r w:rsidRPr="00B71990">
        <w:t xml:space="preserve"> :</w:t>
      </w:r>
      <w:proofErr w:type="gramEnd"/>
      <w:r w:rsidRPr="00B71990">
        <w:t> </w:t>
      </w:r>
      <w:r w:rsidRPr="00B71990">
        <w:rPr>
          <w:rtl/>
        </w:rPr>
        <w:t>دورات قدرات</w:t>
      </w:r>
    </w:p>
    <w:p w14:paraId="1A0EBC70" w14:textId="77777777" w:rsidR="00B71990" w:rsidRPr="00B71990" w:rsidRDefault="00B71990" w:rsidP="00B71990">
      <w:pPr>
        <w:bidi/>
      </w:pPr>
      <w:r w:rsidRPr="00B71990">
        <w:t xml:space="preserve">- </w:t>
      </w:r>
      <w:r w:rsidRPr="00B71990">
        <w:rPr>
          <w:rtl/>
        </w:rPr>
        <w:t xml:space="preserve">الاختبارات </w:t>
      </w:r>
      <w:proofErr w:type="gramStart"/>
      <w:r w:rsidRPr="00B71990">
        <w:rPr>
          <w:rtl/>
        </w:rPr>
        <w:t>التفاعلية</w:t>
      </w:r>
      <w:r w:rsidRPr="00B71990">
        <w:t xml:space="preserve"> :</w:t>
      </w:r>
      <w:proofErr w:type="gramEnd"/>
      <w:r w:rsidRPr="00B71990">
        <w:t> 14+</w:t>
      </w:r>
    </w:p>
    <w:p w14:paraId="425FDC2B" w14:textId="77777777" w:rsidR="00B71990" w:rsidRPr="00B71990" w:rsidRDefault="00B71990" w:rsidP="00B71990">
      <w:pPr>
        <w:bidi/>
      </w:pPr>
      <w:r w:rsidRPr="00B71990">
        <w:t xml:space="preserve">- </w:t>
      </w:r>
      <w:r w:rsidRPr="00B71990">
        <w:rPr>
          <w:rtl/>
        </w:rPr>
        <w:t xml:space="preserve">مقدمة </w:t>
      </w:r>
      <w:proofErr w:type="gramStart"/>
      <w:r w:rsidRPr="00B71990">
        <w:rPr>
          <w:rtl/>
        </w:rPr>
        <w:t>الخدمة</w:t>
      </w:r>
      <w:r w:rsidRPr="00B71990">
        <w:t xml:space="preserve"> :</w:t>
      </w:r>
      <w:proofErr w:type="gramEnd"/>
      <w:r w:rsidRPr="00B71990">
        <w:t> </w:t>
      </w:r>
      <w:r w:rsidRPr="00B71990">
        <w:rPr>
          <w:rtl/>
        </w:rPr>
        <w:t xml:space="preserve">أكاديمية </w:t>
      </w:r>
      <w:proofErr w:type="spellStart"/>
      <w:r w:rsidRPr="00B71990">
        <w:rPr>
          <w:rtl/>
        </w:rPr>
        <w:t>بازيد</w:t>
      </w:r>
      <w:proofErr w:type="spellEnd"/>
    </w:p>
    <w:p w14:paraId="728E4266" w14:textId="77777777" w:rsidR="00B71990" w:rsidRPr="00B71990" w:rsidRDefault="00B71990" w:rsidP="00B71990">
      <w:pPr>
        <w:bidi/>
      </w:pPr>
      <w:r w:rsidRPr="00B71990">
        <w:t xml:space="preserve">- </w:t>
      </w:r>
      <w:r w:rsidRPr="00B71990">
        <w:rPr>
          <w:rtl/>
        </w:rPr>
        <w:t xml:space="preserve">عدد </w:t>
      </w:r>
      <w:proofErr w:type="gramStart"/>
      <w:r w:rsidRPr="00B71990">
        <w:rPr>
          <w:rtl/>
        </w:rPr>
        <w:t>المحاضرات</w:t>
      </w:r>
      <w:r w:rsidRPr="00B71990">
        <w:t xml:space="preserve"> :</w:t>
      </w:r>
      <w:proofErr w:type="gramEnd"/>
      <w:r w:rsidRPr="00B71990">
        <w:t> 14</w:t>
      </w:r>
    </w:p>
    <w:p w14:paraId="569628A8" w14:textId="77777777" w:rsidR="00B71990" w:rsidRPr="00B71990" w:rsidRDefault="00B71990" w:rsidP="00B71990">
      <w:pPr>
        <w:bidi/>
      </w:pPr>
      <w:r w:rsidRPr="00B71990">
        <w:t xml:space="preserve">- </w:t>
      </w:r>
      <w:r w:rsidRPr="00B71990">
        <w:rPr>
          <w:rtl/>
        </w:rPr>
        <w:t xml:space="preserve">مدة </w:t>
      </w:r>
      <w:proofErr w:type="gramStart"/>
      <w:r w:rsidRPr="00B71990">
        <w:rPr>
          <w:rtl/>
        </w:rPr>
        <w:t>الاشتراك</w:t>
      </w:r>
      <w:r w:rsidRPr="00B71990">
        <w:t xml:space="preserve"> :</w:t>
      </w:r>
      <w:proofErr w:type="gramEnd"/>
      <w:r w:rsidRPr="00B71990">
        <w:t> </w:t>
      </w:r>
      <w:r w:rsidRPr="00B71990">
        <w:rPr>
          <w:rtl/>
        </w:rPr>
        <w:t>لجميع المحاولات</w:t>
      </w:r>
    </w:p>
    <w:p w14:paraId="59A29A8F" w14:textId="77777777" w:rsidR="00B71990" w:rsidRPr="00B71990" w:rsidRDefault="00B71990" w:rsidP="00B71990">
      <w:pPr>
        <w:bidi/>
      </w:pPr>
      <w:r w:rsidRPr="00B71990">
        <w:t xml:space="preserve">- </w:t>
      </w:r>
      <w:r w:rsidRPr="00B71990">
        <w:rPr>
          <w:rtl/>
        </w:rPr>
        <w:t xml:space="preserve">اسم </w:t>
      </w:r>
      <w:proofErr w:type="gramStart"/>
      <w:r w:rsidRPr="00B71990">
        <w:rPr>
          <w:rtl/>
        </w:rPr>
        <w:t>المدرب</w:t>
      </w:r>
      <w:r w:rsidRPr="00B71990">
        <w:t xml:space="preserve"> :</w:t>
      </w:r>
      <w:proofErr w:type="gramEnd"/>
      <w:r w:rsidRPr="00B71990">
        <w:t> </w:t>
      </w:r>
      <w:proofErr w:type="spellStart"/>
      <w:r w:rsidRPr="00B71990">
        <w:rPr>
          <w:rtl/>
        </w:rPr>
        <w:t>بازيد</w:t>
      </w:r>
      <w:proofErr w:type="spellEnd"/>
    </w:p>
    <w:p w14:paraId="4E103E82" w14:textId="77777777" w:rsidR="00B71990" w:rsidRPr="00B71990" w:rsidRDefault="00B71990" w:rsidP="00B71990">
      <w:pPr>
        <w:bidi/>
      </w:pPr>
      <w:r w:rsidRPr="00B71990">
        <w:t xml:space="preserve">- </w:t>
      </w:r>
      <w:r w:rsidRPr="00B71990">
        <w:rPr>
          <w:rtl/>
        </w:rPr>
        <w:t xml:space="preserve">نوع </w:t>
      </w:r>
      <w:proofErr w:type="gramStart"/>
      <w:r w:rsidRPr="00B71990">
        <w:rPr>
          <w:rtl/>
        </w:rPr>
        <w:t>الخدمة</w:t>
      </w:r>
      <w:r w:rsidRPr="00B71990">
        <w:t xml:space="preserve"> :</w:t>
      </w:r>
      <w:proofErr w:type="gramEnd"/>
      <w:r w:rsidRPr="00B71990">
        <w:t> </w:t>
      </w:r>
      <w:r w:rsidRPr="00B71990">
        <w:rPr>
          <w:rtl/>
        </w:rPr>
        <w:t>باقة متكاملة لقدرات ثانوي</w:t>
      </w:r>
    </w:p>
    <w:p w14:paraId="60B37813" w14:textId="52850F94" w:rsidR="00B71990" w:rsidRDefault="00B71990" w:rsidP="00B71990">
      <w:pPr>
        <w:bidi/>
      </w:pPr>
      <w:r w:rsidRPr="00B71990">
        <w:t xml:space="preserve">- </w:t>
      </w:r>
      <w:r w:rsidRPr="00B71990">
        <w:rPr>
          <w:rtl/>
        </w:rPr>
        <w:t xml:space="preserve">تعريف </w:t>
      </w:r>
      <w:proofErr w:type="gramStart"/>
      <w:r w:rsidRPr="00B71990">
        <w:rPr>
          <w:rtl/>
        </w:rPr>
        <w:t>المدرب</w:t>
      </w:r>
      <w:r w:rsidRPr="00B71990">
        <w:t xml:space="preserve"> :</w:t>
      </w:r>
      <w:proofErr w:type="gramEnd"/>
      <w:r w:rsidRPr="00B71990">
        <w:t> </w:t>
      </w:r>
      <w:r w:rsidRPr="00B71990">
        <w:rPr>
          <w:rtl/>
        </w:rPr>
        <w:t xml:space="preserve">أخصائي علاج وظيفي ومدرب قدرات </w:t>
      </w:r>
      <w:proofErr w:type="spellStart"/>
      <w:r w:rsidRPr="00B71990">
        <w:rPr>
          <w:rtl/>
        </w:rPr>
        <w:t>فى</w:t>
      </w:r>
      <w:proofErr w:type="spellEnd"/>
      <w:r w:rsidRPr="00B71990">
        <w:rPr>
          <w:rtl/>
        </w:rPr>
        <w:t xml:space="preserve"> وقت واحد </w:t>
      </w:r>
      <w:proofErr w:type="spellStart"/>
      <w:r w:rsidRPr="00B71990">
        <w:rPr>
          <w:rtl/>
        </w:rPr>
        <w:t>بالاضافة</w:t>
      </w:r>
      <w:proofErr w:type="spellEnd"/>
      <w:r w:rsidRPr="00B71990">
        <w:rPr>
          <w:rtl/>
        </w:rPr>
        <w:t xml:space="preserve"> الى تحصيل الخبرة 8 سنوات. ودرس </w:t>
      </w:r>
      <w:proofErr w:type="gramStart"/>
      <w:r w:rsidRPr="00B71990">
        <w:rPr>
          <w:rtl/>
        </w:rPr>
        <w:t>اكثر</w:t>
      </w:r>
      <w:proofErr w:type="gramEnd"/>
      <w:r w:rsidRPr="00B71990">
        <w:rPr>
          <w:rtl/>
        </w:rPr>
        <w:t xml:space="preserve"> من 100 ألف طالب متميز بتبسط و ربط المعلومات</w:t>
      </w:r>
    </w:p>
    <w:p w14:paraId="682CFF6F" w14:textId="77777777" w:rsidR="00B71990" w:rsidRPr="00B71990" w:rsidRDefault="00B71990" w:rsidP="00B71990">
      <w:pPr>
        <w:bidi/>
        <w:rPr>
          <w:b/>
          <w:bCs/>
        </w:rPr>
      </w:pPr>
      <w:r w:rsidRPr="00B71990">
        <w:rPr>
          <w:b/>
          <w:bCs/>
        </w:rPr>
        <w:t>399</w:t>
      </w:r>
      <w:r w:rsidRPr="00B71990">
        <w:rPr>
          <w:b/>
          <w:bCs/>
          <w:rtl/>
        </w:rPr>
        <w:t>رس</w:t>
      </w:r>
      <w:del w:id="0" w:author="Unknown">
        <w:r w:rsidRPr="00B71990">
          <w:rPr>
            <w:b/>
            <w:bCs/>
          </w:rPr>
          <w:delText>460</w:delText>
        </w:r>
      </w:del>
    </w:p>
    <w:p w14:paraId="21502CA7" w14:textId="77777777" w:rsidR="00B71990" w:rsidRPr="00B71990" w:rsidRDefault="00B71990" w:rsidP="00B71990">
      <w:pPr>
        <w:bidi/>
        <w:rPr>
          <w:b/>
          <w:bCs/>
        </w:rPr>
      </w:pPr>
      <w:r w:rsidRPr="00B71990">
        <w:rPr>
          <w:b/>
          <w:bCs/>
          <w:rtl/>
        </w:rPr>
        <w:t>وفر 13.26</w:t>
      </w:r>
      <w:r w:rsidRPr="00B71990">
        <w:rPr>
          <w:b/>
          <w:bCs/>
        </w:rPr>
        <w:t>%</w:t>
      </w:r>
    </w:p>
    <w:p w14:paraId="1A8A7336" w14:textId="4EDD2E6C" w:rsidR="00B71990" w:rsidRDefault="00B71990" w:rsidP="00B7199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سجل الآن</w:t>
      </w:r>
    </w:p>
    <w:p w14:paraId="7401BF1E" w14:textId="77777777" w:rsidR="00B71990" w:rsidRDefault="00B71990" w:rsidP="00B71990">
      <w:pPr>
        <w:bidi/>
        <w:rPr>
          <w:rtl/>
          <w:lang w:bidi="ar-EG"/>
        </w:rPr>
      </w:pPr>
    </w:p>
    <w:p w14:paraId="2F1FA641" w14:textId="77777777" w:rsidR="00B71990" w:rsidRPr="00B71990" w:rsidRDefault="00B71990" w:rsidP="00B71990">
      <w:pPr>
        <w:bidi/>
        <w:rPr>
          <w:b/>
          <w:bCs/>
          <w:lang w:bidi="ar-EG"/>
        </w:rPr>
      </w:pPr>
      <w:proofErr w:type="gramStart"/>
      <w:r w:rsidRPr="00B71990">
        <w:rPr>
          <w:b/>
          <w:bCs/>
          <w:rtl/>
        </w:rPr>
        <w:t>تحتوى</w:t>
      </w:r>
      <w:proofErr w:type="gramEnd"/>
      <w:r w:rsidRPr="00B71990">
        <w:rPr>
          <w:b/>
          <w:bCs/>
          <w:rtl/>
        </w:rPr>
        <w:t xml:space="preserve"> على دورة لكل من</w:t>
      </w:r>
    </w:p>
    <w:p w14:paraId="68E17A30" w14:textId="77777777" w:rsidR="00B71990" w:rsidRDefault="00B71990" w:rsidP="00B71990">
      <w:pPr>
        <w:bidi/>
        <w:rPr>
          <w:rtl/>
          <w:lang w:bidi="ar-EG"/>
        </w:rPr>
      </w:pPr>
    </w:p>
    <w:p w14:paraId="40E65820" w14:textId="77777777" w:rsidR="00B71990" w:rsidRPr="00B71990" w:rsidRDefault="00B71990" w:rsidP="00B71990">
      <w:pPr>
        <w:bidi/>
        <w:rPr>
          <w:lang w:bidi="ar-EG"/>
        </w:rPr>
      </w:pPr>
      <w:r w:rsidRPr="00B71990">
        <w:rPr>
          <w:rtl/>
        </w:rPr>
        <w:t>تعريف بالدورة مع الملحقات</w:t>
      </w:r>
    </w:p>
    <w:p w14:paraId="134B62FF" w14:textId="35F24A02" w:rsidR="00B71990" w:rsidRDefault="00B71990" w:rsidP="00B71990">
      <w:pPr>
        <w:bidi/>
        <w:rPr>
          <w:rtl/>
        </w:rPr>
      </w:pPr>
      <w:r w:rsidRPr="00B71990">
        <w:rPr>
          <w:rtl/>
        </w:rPr>
        <w:t>الاستراتيجيات</w:t>
      </w:r>
    </w:p>
    <w:p w14:paraId="54726E06" w14:textId="77777777" w:rsidR="00B71990" w:rsidRPr="00B71990" w:rsidRDefault="00B71990" w:rsidP="00B71990">
      <w:pPr>
        <w:bidi/>
        <w:rPr>
          <w:lang w:bidi="ar-EG"/>
        </w:rPr>
      </w:pPr>
      <w:r w:rsidRPr="00B71990">
        <w:rPr>
          <w:rtl/>
        </w:rPr>
        <w:t>تأسيس الجزء الكمي</w:t>
      </w:r>
    </w:p>
    <w:p w14:paraId="76AE34A0" w14:textId="77777777" w:rsidR="00B71990" w:rsidRPr="00B71990" w:rsidRDefault="00B71990" w:rsidP="00B71990">
      <w:pPr>
        <w:bidi/>
        <w:rPr>
          <w:lang w:bidi="ar-EG"/>
        </w:rPr>
      </w:pPr>
      <w:r w:rsidRPr="00B71990">
        <w:rPr>
          <w:rtl/>
        </w:rPr>
        <w:lastRenderedPageBreak/>
        <w:t>ملخص القوانين</w:t>
      </w:r>
    </w:p>
    <w:p w14:paraId="51E86065" w14:textId="77777777" w:rsidR="00B71990" w:rsidRPr="00B71990" w:rsidRDefault="00B71990" w:rsidP="00B71990">
      <w:pPr>
        <w:bidi/>
        <w:rPr>
          <w:lang w:bidi="ar-EG"/>
        </w:rPr>
      </w:pPr>
      <w:r w:rsidRPr="00B71990">
        <w:rPr>
          <w:rtl/>
        </w:rPr>
        <w:t>افكار الكمي مهمة (</w:t>
      </w:r>
      <w:proofErr w:type="spellStart"/>
      <w:r w:rsidRPr="00B71990">
        <w:rPr>
          <w:rtl/>
        </w:rPr>
        <w:t>مابعد</w:t>
      </w:r>
      <w:proofErr w:type="spellEnd"/>
      <w:r w:rsidRPr="00B71990">
        <w:rPr>
          <w:rtl/>
        </w:rPr>
        <w:t xml:space="preserve"> التأسيس)</w:t>
      </w:r>
    </w:p>
    <w:p w14:paraId="5BD584B1" w14:textId="77777777" w:rsidR="00B71990" w:rsidRPr="00B71990" w:rsidRDefault="00B71990" w:rsidP="00B71990">
      <w:pPr>
        <w:bidi/>
        <w:rPr>
          <w:lang w:bidi="ar-EG"/>
        </w:rPr>
      </w:pPr>
      <w:r w:rsidRPr="00B71990">
        <w:rPr>
          <w:rtl/>
        </w:rPr>
        <w:t>تأسيس الجزء اللفظي</w:t>
      </w:r>
    </w:p>
    <w:p w14:paraId="37EA76BB" w14:textId="77777777" w:rsidR="00B71990" w:rsidRPr="00B71990" w:rsidRDefault="00B71990" w:rsidP="00B71990">
      <w:pPr>
        <w:bidi/>
        <w:rPr>
          <w:lang w:bidi="ar-EG"/>
        </w:rPr>
      </w:pPr>
      <w:r w:rsidRPr="00B71990">
        <w:rPr>
          <w:rtl/>
        </w:rPr>
        <w:t>النماذج الأكثر تكرارا محسوب</w:t>
      </w:r>
    </w:p>
    <w:p w14:paraId="5FF5990A" w14:textId="77777777" w:rsidR="00B71990" w:rsidRPr="00B71990" w:rsidRDefault="00B71990" w:rsidP="00B71990">
      <w:pPr>
        <w:bidi/>
        <w:rPr>
          <w:lang w:bidi="ar-EG"/>
        </w:rPr>
      </w:pPr>
      <w:r w:rsidRPr="00B71990">
        <w:rPr>
          <w:rtl/>
        </w:rPr>
        <w:t>اختبار نماذج الصيغ الجديدة</w:t>
      </w:r>
    </w:p>
    <w:p w14:paraId="3013C089" w14:textId="77777777" w:rsidR="00B71990" w:rsidRPr="00B71990" w:rsidRDefault="00B71990" w:rsidP="00B71990">
      <w:pPr>
        <w:bidi/>
        <w:rPr>
          <w:lang w:bidi="ar-EG"/>
        </w:rPr>
      </w:pPr>
      <w:r w:rsidRPr="00B71990">
        <w:rPr>
          <w:rtl/>
        </w:rPr>
        <w:t>تجميعات نماذج القدرات الورقي 2022</w:t>
      </w:r>
    </w:p>
    <w:p w14:paraId="2260EEE4" w14:textId="77777777" w:rsidR="00B71990" w:rsidRPr="00B71990" w:rsidRDefault="00B71990" w:rsidP="00B71990">
      <w:pPr>
        <w:bidi/>
        <w:rPr>
          <w:lang w:bidi="ar-EG"/>
        </w:rPr>
      </w:pPr>
      <w:r w:rsidRPr="00B71990">
        <w:rPr>
          <w:rtl/>
        </w:rPr>
        <w:t>اختبارات محاكي (من بنك اسئلة قياس)</w:t>
      </w:r>
    </w:p>
    <w:p w14:paraId="0653AFAD" w14:textId="0B37EE45" w:rsidR="00B71990" w:rsidRDefault="00B71990" w:rsidP="00B71990">
      <w:pPr>
        <w:bidi/>
        <w:rPr>
          <w:rtl/>
        </w:rPr>
      </w:pPr>
      <w:r w:rsidRPr="00B71990">
        <w:rPr>
          <w:rtl/>
        </w:rPr>
        <w:t>مدرب سعودي خبير</w:t>
      </w:r>
      <w:r w:rsidRPr="00B71990">
        <w:rPr>
          <w:lang w:bidi="ar-EG"/>
        </w:rPr>
        <w:br/>
      </w:r>
      <w:r w:rsidRPr="00B71990">
        <w:rPr>
          <w:rtl/>
        </w:rPr>
        <w:t>في تسهيل وتوصيل المعلومة وتثبيتها في ذاكره الطالب سواء بالطرق الحل الرياضية او الذهنية</w:t>
      </w:r>
    </w:p>
    <w:p w14:paraId="56363611" w14:textId="77777777" w:rsidR="00B71990" w:rsidRDefault="00B71990" w:rsidP="00B71990">
      <w:pPr>
        <w:bidi/>
        <w:rPr>
          <w:rtl/>
        </w:rPr>
      </w:pPr>
    </w:p>
    <w:p w14:paraId="3D87AD77" w14:textId="02E17DFD" w:rsidR="00B71990" w:rsidRDefault="00B71990" w:rsidP="00B71990">
      <w:pPr>
        <w:bidi/>
        <w:rPr>
          <w:rtl/>
          <w:lang w:bidi="ar-EG"/>
        </w:rPr>
      </w:pPr>
      <w:r w:rsidRPr="00B71990">
        <w:rPr>
          <w:rtl/>
        </w:rPr>
        <w:t>دورة شاملة</w:t>
      </w:r>
      <w:r w:rsidRPr="00B71990">
        <w:rPr>
          <w:lang w:bidi="ar-EG"/>
        </w:rPr>
        <w:br/>
        <w:t xml:space="preserve">( </w:t>
      </w:r>
      <w:r w:rsidRPr="00B71990">
        <w:rPr>
          <w:rtl/>
        </w:rPr>
        <w:t xml:space="preserve">لا يحتاج الطالب الى اي مصدر </w:t>
      </w:r>
      <w:proofErr w:type="gramStart"/>
      <w:r w:rsidRPr="00B71990">
        <w:rPr>
          <w:rtl/>
        </w:rPr>
        <w:t>اخر</w:t>
      </w:r>
      <w:r w:rsidRPr="00B71990">
        <w:rPr>
          <w:lang w:bidi="ar-EG"/>
        </w:rPr>
        <w:t xml:space="preserve"> )</w:t>
      </w:r>
      <w:proofErr w:type="gramEnd"/>
    </w:p>
    <w:p w14:paraId="6F68D17C" w14:textId="77777777" w:rsidR="00B71990" w:rsidRDefault="00B71990" w:rsidP="00B71990">
      <w:pPr>
        <w:bidi/>
        <w:rPr>
          <w:rtl/>
          <w:lang w:bidi="ar-EG"/>
        </w:rPr>
      </w:pPr>
    </w:p>
    <w:p w14:paraId="7088C018" w14:textId="204837CA" w:rsidR="00B71990" w:rsidRDefault="00B71990" w:rsidP="00B71990">
      <w:pPr>
        <w:bidi/>
        <w:rPr>
          <w:rtl/>
        </w:rPr>
      </w:pPr>
      <w:r w:rsidRPr="00B71990">
        <w:rPr>
          <w:rtl/>
        </w:rPr>
        <w:t>التحديث مستمر</w:t>
      </w:r>
      <w:r w:rsidRPr="00B71990">
        <w:rPr>
          <w:lang w:bidi="ar-EG"/>
        </w:rPr>
        <w:br/>
      </w:r>
      <w:r w:rsidRPr="00B71990">
        <w:rPr>
          <w:rtl/>
        </w:rPr>
        <w:t xml:space="preserve">بشكل دائم وبدون اي رسوم </w:t>
      </w:r>
      <w:r>
        <w:rPr>
          <w:rFonts w:hint="cs"/>
          <w:rtl/>
        </w:rPr>
        <w:t>إضافية</w:t>
      </w:r>
    </w:p>
    <w:p w14:paraId="190E1D1A" w14:textId="77777777" w:rsidR="00B71990" w:rsidRDefault="00B71990" w:rsidP="00B71990">
      <w:pPr>
        <w:bidi/>
        <w:rPr>
          <w:rtl/>
        </w:rPr>
      </w:pPr>
    </w:p>
    <w:p w14:paraId="0F71B35F" w14:textId="0F2CA90D" w:rsidR="00B71990" w:rsidRDefault="00B71990" w:rsidP="00B71990">
      <w:pPr>
        <w:bidi/>
        <w:rPr>
          <w:rtl/>
        </w:rPr>
      </w:pPr>
      <w:r w:rsidRPr="00B71990">
        <w:rPr>
          <w:rtl/>
        </w:rPr>
        <w:t>خطة مرنه</w:t>
      </w:r>
      <w:r w:rsidRPr="00B71990">
        <w:rPr>
          <w:lang w:bidi="ar-EG"/>
        </w:rPr>
        <w:br/>
      </w:r>
      <w:r w:rsidRPr="00B71990">
        <w:rPr>
          <w:rtl/>
        </w:rPr>
        <w:t xml:space="preserve">تسهل المنهج للطالب لاجتياز الاختبار </w:t>
      </w:r>
      <w:proofErr w:type="spellStart"/>
      <w:r w:rsidRPr="00B71990">
        <w:rPr>
          <w:rtl/>
        </w:rPr>
        <w:t>باعلى</w:t>
      </w:r>
      <w:proofErr w:type="spellEnd"/>
      <w:r w:rsidRPr="00B71990">
        <w:rPr>
          <w:rtl/>
        </w:rPr>
        <w:t xml:space="preserve"> درجة </w:t>
      </w:r>
      <w:proofErr w:type="gramStart"/>
      <w:r w:rsidRPr="00B71990">
        <w:rPr>
          <w:rtl/>
        </w:rPr>
        <w:t>وباقل</w:t>
      </w:r>
      <w:proofErr w:type="gramEnd"/>
      <w:r w:rsidRPr="00B71990">
        <w:rPr>
          <w:rtl/>
        </w:rPr>
        <w:t xml:space="preserve"> مجهود</w:t>
      </w:r>
    </w:p>
    <w:p w14:paraId="7C7E6721" w14:textId="77777777" w:rsidR="00B71990" w:rsidRDefault="00B71990" w:rsidP="00B71990">
      <w:pPr>
        <w:bidi/>
        <w:rPr>
          <w:rtl/>
        </w:rPr>
      </w:pPr>
    </w:p>
    <w:p w14:paraId="1FB72384" w14:textId="20938D52" w:rsidR="00B71990" w:rsidRPr="00B71990" w:rsidRDefault="00B71990" w:rsidP="00B71990">
      <w:pPr>
        <w:bidi/>
        <w:rPr>
          <w:b/>
          <w:bCs/>
        </w:rPr>
      </w:pPr>
      <w:r w:rsidRPr="00B71990">
        <w:rPr>
          <w:b/>
          <w:bCs/>
          <w:rtl/>
        </w:rPr>
        <w:t>باقة دورة التحصيلي</w:t>
      </w:r>
    </w:p>
    <w:p w14:paraId="4FDA5199" w14:textId="77777777" w:rsidR="00B71990" w:rsidRPr="00B71990" w:rsidRDefault="00B71990" w:rsidP="00B71990">
      <w:pPr>
        <w:bidi/>
        <w:rPr>
          <w:b/>
          <w:bCs/>
        </w:rPr>
      </w:pPr>
      <w:r w:rsidRPr="00B71990">
        <w:rPr>
          <w:b/>
          <w:bCs/>
          <w:rtl/>
        </w:rPr>
        <w:t>مواصفات باقة دورة التحصيلي</w:t>
      </w:r>
    </w:p>
    <w:p w14:paraId="057941D6" w14:textId="77777777" w:rsidR="00B71990" w:rsidRPr="00B71990" w:rsidRDefault="00B71990" w:rsidP="00B71990">
      <w:pPr>
        <w:bidi/>
      </w:pPr>
      <w:r w:rsidRPr="00B71990">
        <w:t xml:space="preserve">- </w:t>
      </w:r>
      <w:proofErr w:type="gramStart"/>
      <w:r w:rsidRPr="00B71990">
        <w:rPr>
          <w:rtl/>
        </w:rPr>
        <w:t>التصنيف</w:t>
      </w:r>
      <w:r w:rsidRPr="00B71990">
        <w:t xml:space="preserve"> :</w:t>
      </w:r>
      <w:proofErr w:type="gramEnd"/>
      <w:r w:rsidRPr="00B71990">
        <w:t> </w:t>
      </w:r>
      <w:r w:rsidRPr="00B71990">
        <w:rPr>
          <w:rtl/>
        </w:rPr>
        <w:t xml:space="preserve">دورة </w:t>
      </w:r>
      <w:proofErr w:type="spellStart"/>
      <w:r w:rsidRPr="00B71990">
        <w:rPr>
          <w:rtl/>
        </w:rPr>
        <w:t>اتحصيلي</w:t>
      </w:r>
      <w:proofErr w:type="spellEnd"/>
    </w:p>
    <w:p w14:paraId="17DF6DC2" w14:textId="77777777" w:rsidR="00B71990" w:rsidRPr="00B71990" w:rsidRDefault="00B71990" w:rsidP="00B71990">
      <w:pPr>
        <w:bidi/>
      </w:pPr>
      <w:r w:rsidRPr="00B71990">
        <w:t xml:space="preserve">- </w:t>
      </w:r>
      <w:r w:rsidRPr="00B71990">
        <w:rPr>
          <w:rtl/>
        </w:rPr>
        <w:t>نوع الخدمة</w:t>
      </w:r>
      <w:r w:rsidRPr="00B71990">
        <w:t>: </w:t>
      </w:r>
      <w:r w:rsidRPr="00B71990">
        <w:rPr>
          <w:rtl/>
        </w:rPr>
        <w:t>باقة شاملة لدورة التحصيلي</w:t>
      </w:r>
    </w:p>
    <w:p w14:paraId="71827C19" w14:textId="77777777" w:rsidR="00B71990" w:rsidRDefault="00B71990" w:rsidP="00B71990">
      <w:pPr>
        <w:bidi/>
        <w:rPr>
          <w:rtl/>
        </w:rPr>
      </w:pPr>
      <w:r w:rsidRPr="00B71990">
        <w:t xml:space="preserve">- </w:t>
      </w:r>
      <w:r w:rsidRPr="00B71990">
        <w:rPr>
          <w:rtl/>
        </w:rPr>
        <w:t xml:space="preserve">عدد </w:t>
      </w:r>
      <w:proofErr w:type="gramStart"/>
      <w:r w:rsidRPr="00B71990">
        <w:rPr>
          <w:rtl/>
        </w:rPr>
        <w:t>المواد</w:t>
      </w:r>
      <w:r w:rsidRPr="00B71990">
        <w:t xml:space="preserve"> :</w:t>
      </w:r>
      <w:proofErr w:type="gramEnd"/>
      <w:r w:rsidRPr="00B71990">
        <w:t> 4</w:t>
      </w:r>
    </w:p>
    <w:p w14:paraId="6C510310" w14:textId="77777777" w:rsidR="00B71990" w:rsidRPr="00B71990" w:rsidRDefault="00B71990" w:rsidP="00B71990">
      <w:pPr>
        <w:bidi/>
        <w:rPr>
          <w:b/>
          <w:bCs/>
        </w:rPr>
      </w:pPr>
      <w:r w:rsidRPr="00B71990">
        <w:rPr>
          <w:b/>
          <w:bCs/>
        </w:rPr>
        <w:t>496</w:t>
      </w:r>
      <w:r w:rsidRPr="00B71990">
        <w:rPr>
          <w:b/>
          <w:bCs/>
          <w:rtl/>
        </w:rPr>
        <w:t>رس</w:t>
      </w:r>
      <w:del w:id="1" w:author="Unknown">
        <w:r w:rsidRPr="00B71990">
          <w:rPr>
            <w:b/>
            <w:bCs/>
          </w:rPr>
          <w:delText>692</w:delText>
        </w:r>
      </w:del>
    </w:p>
    <w:p w14:paraId="7AEF700D" w14:textId="77777777" w:rsidR="00B71990" w:rsidRPr="00B71990" w:rsidRDefault="00B71990" w:rsidP="00B71990">
      <w:pPr>
        <w:bidi/>
        <w:rPr>
          <w:b/>
          <w:bCs/>
        </w:rPr>
      </w:pPr>
      <w:r w:rsidRPr="00B71990">
        <w:rPr>
          <w:b/>
          <w:bCs/>
          <w:rtl/>
        </w:rPr>
        <w:t>وفر 28.32</w:t>
      </w:r>
      <w:r w:rsidRPr="00B71990">
        <w:rPr>
          <w:b/>
          <w:bCs/>
        </w:rPr>
        <w:t>%</w:t>
      </w:r>
    </w:p>
    <w:p w14:paraId="61D63BE7" w14:textId="43624D1B" w:rsidR="00B71990" w:rsidRDefault="00B71990" w:rsidP="00B71990">
      <w:pPr>
        <w:bidi/>
        <w:rPr>
          <w:rtl/>
        </w:rPr>
      </w:pPr>
      <w:r>
        <w:rPr>
          <w:rFonts w:hint="cs"/>
          <w:rtl/>
        </w:rPr>
        <w:t>سجل الآن</w:t>
      </w:r>
    </w:p>
    <w:p w14:paraId="1796E4AE" w14:textId="77777777" w:rsidR="00B71990" w:rsidRPr="00B71990" w:rsidRDefault="00B71990" w:rsidP="00B71990">
      <w:pPr>
        <w:bidi/>
      </w:pPr>
    </w:p>
    <w:p w14:paraId="090AC8CB" w14:textId="77777777" w:rsidR="00B71990" w:rsidRPr="00B71990" w:rsidRDefault="00B71990" w:rsidP="00B71990">
      <w:pPr>
        <w:bidi/>
        <w:rPr>
          <w:b/>
          <w:bCs/>
        </w:rPr>
      </w:pPr>
      <w:proofErr w:type="gramStart"/>
      <w:r w:rsidRPr="00B71990">
        <w:rPr>
          <w:b/>
          <w:bCs/>
          <w:rtl/>
        </w:rPr>
        <w:t>تحتوى</w:t>
      </w:r>
      <w:proofErr w:type="gramEnd"/>
      <w:r w:rsidRPr="00B71990">
        <w:rPr>
          <w:b/>
          <w:bCs/>
          <w:rtl/>
        </w:rPr>
        <w:t xml:space="preserve"> على المواد التالية</w:t>
      </w:r>
    </w:p>
    <w:p w14:paraId="588C107D" w14:textId="77777777" w:rsidR="00B71990" w:rsidRPr="00B71990" w:rsidRDefault="00B71990" w:rsidP="00B71990">
      <w:pPr>
        <w:bidi/>
      </w:pPr>
      <w:r w:rsidRPr="00B71990">
        <w:rPr>
          <w:rtl/>
        </w:rPr>
        <w:t>الأحياء وعلم البيئة</w:t>
      </w:r>
    </w:p>
    <w:p w14:paraId="0574FDE6" w14:textId="77777777" w:rsidR="00B71990" w:rsidRDefault="00B71990" w:rsidP="00B71990">
      <w:pPr>
        <w:bidi/>
        <w:rPr>
          <w:rtl/>
        </w:rPr>
      </w:pPr>
      <w:r w:rsidRPr="00B71990">
        <w:rPr>
          <w:rtl/>
        </w:rPr>
        <w:lastRenderedPageBreak/>
        <w:t>الرياضيات</w:t>
      </w:r>
    </w:p>
    <w:p w14:paraId="0330DF22" w14:textId="178C891E" w:rsidR="00B71990" w:rsidRDefault="00B71990" w:rsidP="00B71990">
      <w:pPr>
        <w:bidi/>
        <w:rPr>
          <w:rtl/>
        </w:rPr>
      </w:pPr>
      <w:r w:rsidRPr="00B71990">
        <w:rPr>
          <w:rtl/>
        </w:rPr>
        <w:t>فيزياء</w:t>
      </w:r>
    </w:p>
    <w:p w14:paraId="63DAA3BC" w14:textId="7CDB0BD7" w:rsidR="00B71990" w:rsidRDefault="00B71990" w:rsidP="00B71990">
      <w:pPr>
        <w:bidi/>
        <w:rPr>
          <w:rtl/>
        </w:rPr>
      </w:pPr>
      <w:r w:rsidRPr="00B71990">
        <w:rPr>
          <w:rtl/>
        </w:rPr>
        <w:t>كيمياء</w:t>
      </w:r>
    </w:p>
    <w:p w14:paraId="586DAA88" w14:textId="77777777" w:rsidR="00B71990" w:rsidRDefault="00B71990" w:rsidP="00B71990">
      <w:pPr>
        <w:bidi/>
        <w:rPr>
          <w:rtl/>
        </w:rPr>
      </w:pPr>
    </w:p>
    <w:p w14:paraId="210B3A1A" w14:textId="69518714" w:rsidR="00B71990" w:rsidRDefault="00B71990" w:rsidP="00B71990">
      <w:pPr>
        <w:bidi/>
        <w:rPr>
          <w:rtl/>
        </w:rPr>
      </w:pPr>
      <w:r w:rsidRPr="00B71990">
        <w:rPr>
          <w:rtl/>
        </w:rPr>
        <w:t xml:space="preserve">شرح </w:t>
      </w:r>
      <w:proofErr w:type="spellStart"/>
      <w:r w:rsidRPr="00B71990">
        <w:rPr>
          <w:rtl/>
        </w:rPr>
        <w:t>تاسيسي</w:t>
      </w:r>
      <w:proofErr w:type="spellEnd"/>
      <w:r w:rsidRPr="00B71990">
        <w:br/>
      </w:r>
      <w:r w:rsidRPr="00B71990">
        <w:rPr>
          <w:rtl/>
        </w:rPr>
        <w:t xml:space="preserve">لمنهج التحصيلي كامل لجميع المواد </w:t>
      </w:r>
      <w:proofErr w:type="gramStart"/>
      <w:r w:rsidRPr="00B71990">
        <w:rPr>
          <w:rtl/>
        </w:rPr>
        <w:t>الاربعة :</w:t>
      </w:r>
      <w:proofErr w:type="gramEnd"/>
      <w:r w:rsidRPr="00B71990">
        <w:rPr>
          <w:rtl/>
        </w:rPr>
        <w:t xml:space="preserve"> كيمياء فيزياء احياء رياضيات</w:t>
      </w:r>
    </w:p>
    <w:p w14:paraId="5655B1AF" w14:textId="77777777" w:rsidR="00B71990" w:rsidRPr="00B71990" w:rsidRDefault="00B71990" w:rsidP="00B71990">
      <w:pPr>
        <w:bidi/>
      </w:pPr>
    </w:p>
    <w:p w14:paraId="1E1E3F08" w14:textId="726FD7AF" w:rsidR="00B71990" w:rsidRDefault="00B71990" w:rsidP="00B71990">
      <w:pPr>
        <w:bidi/>
        <w:rPr>
          <w:rtl/>
        </w:rPr>
      </w:pPr>
      <w:r w:rsidRPr="00B71990">
        <w:rPr>
          <w:rtl/>
        </w:rPr>
        <w:t xml:space="preserve">اختبارات </w:t>
      </w:r>
      <w:proofErr w:type="spellStart"/>
      <w:r w:rsidRPr="00B71990">
        <w:rPr>
          <w:rtl/>
        </w:rPr>
        <w:t>نهايه</w:t>
      </w:r>
      <w:proofErr w:type="spellEnd"/>
      <w:r w:rsidRPr="00B71990">
        <w:rPr>
          <w:lang w:bidi="ar-EG"/>
        </w:rPr>
        <w:br/>
      </w:r>
      <w:r w:rsidRPr="00B71990">
        <w:rPr>
          <w:rtl/>
        </w:rPr>
        <w:t>كل وِحدة لتحديد المستوى</w:t>
      </w:r>
    </w:p>
    <w:p w14:paraId="53C5F624" w14:textId="77777777" w:rsidR="00B71990" w:rsidRDefault="00B71990" w:rsidP="00B71990">
      <w:pPr>
        <w:bidi/>
        <w:rPr>
          <w:rtl/>
        </w:rPr>
      </w:pPr>
    </w:p>
    <w:p w14:paraId="1CEB56BA" w14:textId="2795D0A3" w:rsidR="00B71990" w:rsidRDefault="00B71990" w:rsidP="00B71990">
      <w:pPr>
        <w:bidi/>
        <w:rPr>
          <w:rtl/>
        </w:rPr>
      </w:pPr>
      <w:r w:rsidRPr="00B71990">
        <w:rPr>
          <w:rtl/>
        </w:rPr>
        <w:t>ملخص لكل وحدة</w:t>
      </w:r>
      <w:r w:rsidRPr="00B71990">
        <w:rPr>
          <w:lang w:bidi="ar-EG"/>
        </w:rPr>
        <w:br/>
      </w:r>
      <w:r w:rsidRPr="00B71990">
        <w:rPr>
          <w:rtl/>
        </w:rPr>
        <w:t>للمراجعة شامل التعاريف والرسوم البيانية</w:t>
      </w:r>
    </w:p>
    <w:p w14:paraId="18E4556F" w14:textId="77777777" w:rsidR="00B71990" w:rsidRDefault="00B71990" w:rsidP="00B71990">
      <w:pPr>
        <w:bidi/>
        <w:rPr>
          <w:rtl/>
        </w:rPr>
      </w:pPr>
    </w:p>
    <w:p w14:paraId="6B5A4B07" w14:textId="77777777" w:rsidR="00B71990" w:rsidRPr="00B71990" w:rsidRDefault="00B71990" w:rsidP="00B71990">
      <w:pPr>
        <w:bidi/>
        <w:rPr>
          <w:lang w:bidi="ar-EG"/>
        </w:rPr>
      </w:pPr>
      <w:r w:rsidRPr="00B71990">
        <w:rPr>
          <w:rtl/>
          <w:lang w:bidi="ar-EG"/>
        </w:rPr>
        <w:t>مدرب خاص</w:t>
      </w:r>
    </w:p>
    <w:p w14:paraId="5BE300D4" w14:textId="01FD484D" w:rsidR="00B71990" w:rsidRDefault="00B71990" w:rsidP="00B71990">
      <w:pPr>
        <w:bidi/>
        <w:rPr>
          <w:rtl/>
          <w:lang w:bidi="ar-EG"/>
        </w:rPr>
      </w:pPr>
      <w:r w:rsidRPr="00B71990">
        <w:rPr>
          <w:rtl/>
          <w:lang w:bidi="ar-EG"/>
        </w:rPr>
        <w:t xml:space="preserve">بالمشتركين </w:t>
      </w:r>
      <w:proofErr w:type="spellStart"/>
      <w:r w:rsidRPr="00B71990">
        <w:rPr>
          <w:rtl/>
          <w:lang w:bidi="ar-EG"/>
        </w:rPr>
        <w:t>للاجابة</w:t>
      </w:r>
      <w:proofErr w:type="spellEnd"/>
      <w:r w:rsidRPr="00B71990">
        <w:rPr>
          <w:rtl/>
          <w:lang w:bidi="ar-EG"/>
        </w:rPr>
        <w:t xml:space="preserve"> على اسئلتهم</w:t>
      </w:r>
    </w:p>
    <w:p w14:paraId="78EAF432" w14:textId="77777777" w:rsidR="00B71990" w:rsidRDefault="00B71990" w:rsidP="00B71990">
      <w:pPr>
        <w:bidi/>
        <w:rPr>
          <w:rtl/>
          <w:lang w:bidi="ar-EG"/>
        </w:rPr>
      </w:pPr>
    </w:p>
    <w:p w14:paraId="291C635B" w14:textId="77777777" w:rsidR="00B71990" w:rsidRPr="00B71990" w:rsidRDefault="00B71990" w:rsidP="00B71990">
      <w:pPr>
        <w:bidi/>
        <w:rPr>
          <w:b/>
          <w:bCs/>
          <w:lang w:bidi="ar-EG"/>
        </w:rPr>
      </w:pPr>
      <w:r w:rsidRPr="00B71990">
        <w:rPr>
          <w:b/>
          <w:bCs/>
          <w:rtl/>
        </w:rPr>
        <w:t xml:space="preserve">مؤثرين ساهموا </w:t>
      </w:r>
      <w:proofErr w:type="spellStart"/>
      <w:r w:rsidRPr="00B71990">
        <w:rPr>
          <w:b/>
          <w:bCs/>
          <w:rtl/>
        </w:rPr>
        <w:t>فى</w:t>
      </w:r>
      <w:proofErr w:type="spellEnd"/>
      <w:r w:rsidRPr="00B71990">
        <w:rPr>
          <w:b/>
          <w:bCs/>
          <w:rtl/>
        </w:rPr>
        <w:t xml:space="preserve"> نجاحنا</w:t>
      </w:r>
    </w:p>
    <w:p w14:paraId="6C51BF2D" w14:textId="1A9C6078" w:rsidR="00B71990" w:rsidRDefault="00B71990" w:rsidP="00B71990">
      <w:pPr>
        <w:bidi/>
        <w:rPr>
          <w:b/>
          <w:bCs/>
          <w:rtl/>
        </w:rPr>
      </w:pPr>
      <w:r w:rsidRPr="00B71990">
        <w:rPr>
          <w:b/>
          <w:bCs/>
          <w:rtl/>
        </w:rPr>
        <w:t>ضاري</w:t>
      </w:r>
    </w:p>
    <w:p w14:paraId="30DE1175" w14:textId="355B2F65" w:rsidR="00B71990" w:rsidRDefault="00B71990" w:rsidP="00B71990">
      <w:pPr>
        <w:bidi/>
        <w:rPr>
          <w:b/>
          <w:bCs/>
          <w:rtl/>
        </w:rPr>
      </w:pPr>
      <w:r w:rsidRPr="00B71990">
        <w:rPr>
          <w:b/>
          <w:bCs/>
          <w:rtl/>
        </w:rPr>
        <w:t>كود الخصم: ضاري</w:t>
      </w:r>
    </w:p>
    <w:p w14:paraId="39B70502" w14:textId="77777777" w:rsidR="00B71990" w:rsidRDefault="00B71990" w:rsidP="00B71990">
      <w:pPr>
        <w:bidi/>
        <w:rPr>
          <w:b/>
          <w:bCs/>
          <w:rtl/>
        </w:rPr>
      </w:pPr>
      <w:r w:rsidRPr="00B71990">
        <w:rPr>
          <w:b/>
          <w:bCs/>
          <w:rtl/>
        </w:rPr>
        <w:t>سام</w:t>
      </w:r>
    </w:p>
    <w:p w14:paraId="4B313E04" w14:textId="3BF89BA6" w:rsidR="00B71990" w:rsidRPr="00B71990" w:rsidRDefault="00B71990" w:rsidP="00B71990">
      <w:pPr>
        <w:bidi/>
        <w:rPr>
          <w:b/>
          <w:bCs/>
          <w:lang w:bidi="ar-EG"/>
        </w:rPr>
      </w:pPr>
      <w:r w:rsidRPr="00B71990">
        <w:rPr>
          <w:b/>
          <w:bCs/>
          <w:rtl/>
        </w:rPr>
        <w:t>كود الخصم</w:t>
      </w:r>
      <w:r w:rsidRPr="00B71990">
        <w:rPr>
          <w:b/>
          <w:bCs/>
          <w:lang w:bidi="ar-EG"/>
        </w:rPr>
        <w:t xml:space="preserve">: </w:t>
      </w:r>
      <w:proofErr w:type="spellStart"/>
      <w:r w:rsidRPr="00B71990">
        <w:rPr>
          <w:b/>
          <w:bCs/>
          <w:lang w:bidi="ar-EG"/>
        </w:rPr>
        <w:t>sam</w:t>
      </w:r>
      <w:proofErr w:type="spellEnd"/>
    </w:p>
    <w:p w14:paraId="19517CA8" w14:textId="77777777" w:rsidR="00B71990" w:rsidRDefault="00B71990" w:rsidP="00B71990">
      <w:pPr>
        <w:bidi/>
        <w:rPr>
          <w:b/>
          <w:bCs/>
          <w:rtl/>
        </w:rPr>
      </w:pPr>
      <w:proofErr w:type="spellStart"/>
      <w:proofErr w:type="gramStart"/>
      <w:r w:rsidRPr="00B71990">
        <w:rPr>
          <w:b/>
          <w:bCs/>
          <w:rtl/>
        </w:rPr>
        <w:t>د.عبدالله</w:t>
      </w:r>
      <w:proofErr w:type="spellEnd"/>
      <w:proofErr w:type="gramEnd"/>
    </w:p>
    <w:p w14:paraId="3FE57F2F" w14:textId="67378F74" w:rsidR="00B71990" w:rsidRPr="00B71990" w:rsidRDefault="00B71990" w:rsidP="00B71990">
      <w:pPr>
        <w:bidi/>
        <w:rPr>
          <w:b/>
          <w:bCs/>
          <w:lang w:bidi="ar-EG"/>
        </w:rPr>
      </w:pPr>
      <w:r w:rsidRPr="00B71990">
        <w:rPr>
          <w:b/>
          <w:bCs/>
          <w:rtl/>
        </w:rPr>
        <w:t>كود الخصم</w:t>
      </w:r>
      <w:r w:rsidRPr="00B71990">
        <w:rPr>
          <w:b/>
          <w:bCs/>
          <w:lang w:bidi="ar-EG"/>
        </w:rPr>
        <w:t>: aa</w:t>
      </w:r>
    </w:p>
    <w:p w14:paraId="04A3422B" w14:textId="3931655E" w:rsidR="00B71990" w:rsidRDefault="00B71990" w:rsidP="00B71990">
      <w:pPr>
        <w:bidi/>
        <w:rPr>
          <w:b/>
          <w:bCs/>
          <w:rtl/>
        </w:rPr>
      </w:pPr>
      <w:r w:rsidRPr="00B71990">
        <w:rPr>
          <w:b/>
          <w:bCs/>
          <w:rtl/>
        </w:rPr>
        <w:t>منارة</w:t>
      </w:r>
    </w:p>
    <w:p w14:paraId="01D77467" w14:textId="1DB887E4" w:rsidR="00B71990" w:rsidRDefault="00B71990" w:rsidP="00B71990">
      <w:pPr>
        <w:bidi/>
        <w:rPr>
          <w:b/>
          <w:bCs/>
          <w:rtl/>
        </w:rPr>
      </w:pPr>
      <w:r w:rsidRPr="00B71990">
        <w:rPr>
          <w:b/>
          <w:bCs/>
          <w:rtl/>
        </w:rPr>
        <w:t>كود الخصم: منارة</w:t>
      </w:r>
    </w:p>
    <w:p w14:paraId="609542DF" w14:textId="77777777" w:rsidR="00B71990" w:rsidRDefault="00B71990" w:rsidP="00B71990">
      <w:pPr>
        <w:bidi/>
        <w:rPr>
          <w:b/>
          <w:bCs/>
          <w:rtl/>
        </w:rPr>
      </w:pPr>
      <w:r w:rsidRPr="00B71990">
        <w:rPr>
          <w:b/>
          <w:bCs/>
          <w:rtl/>
        </w:rPr>
        <w:t>مظلة</w:t>
      </w:r>
    </w:p>
    <w:p w14:paraId="34246CF2" w14:textId="19D69FDF" w:rsidR="00B71990" w:rsidRPr="00B71990" w:rsidRDefault="00B71990" w:rsidP="00B71990">
      <w:pPr>
        <w:bidi/>
        <w:rPr>
          <w:b/>
          <w:bCs/>
          <w:lang w:bidi="ar-EG"/>
        </w:rPr>
      </w:pPr>
      <w:r w:rsidRPr="00B71990">
        <w:rPr>
          <w:b/>
          <w:bCs/>
          <w:rtl/>
        </w:rPr>
        <w:t xml:space="preserve">كود الخصم: </w:t>
      </w:r>
      <w:r>
        <w:rPr>
          <w:rFonts w:hint="cs"/>
          <w:b/>
          <w:bCs/>
          <w:rtl/>
        </w:rPr>
        <w:t>مظلة</w:t>
      </w:r>
    </w:p>
    <w:p w14:paraId="1D378588" w14:textId="77777777" w:rsidR="00B71990" w:rsidRDefault="00B71990" w:rsidP="00B71990">
      <w:pPr>
        <w:bidi/>
        <w:rPr>
          <w:b/>
          <w:bCs/>
          <w:rtl/>
        </w:rPr>
      </w:pPr>
      <w:r w:rsidRPr="00B71990">
        <w:rPr>
          <w:b/>
          <w:bCs/>
          <w:rtl/>
        </w:rPr>
        <w:t>محمد</w:t>
      </w:r>
    </w:p>
    <w:p w14:paraId="33765059" w14:textId="2F8C2432" w:rsidR="00B71990" w:rsidRPr="00B71990" w:rsidRDefault="00B71990" w:rsidP="00B71990">
      <w:pPr>
        <w:bidi/>
        <w:rPr>
          <w:b/>
          <w:bCs/>
          <w:lang w:val="es-ES" w:bidi="ar-EG"/>
        </w:rPr>
      </w:pPr>
      <w:r w:rsidRPr="00B71990">
        <w:rPr>
          <w:b/>
          <w:bCs/>
          <w:rtl/>
        </w:rPr>
        <w:t xml:space="preserve">كود الخصم: </w:t>
      </w:r>
      <w:r>
        <w:rPr>
          <w:b/>
          <w:bCs/>
          <w:lang w:val="es-ES"/>
        </w:rPr>
        <w:t>m20</w:t>
      </w:r>
    </w:p>
    <w:p w14:paraId="33F9DC75" w14:textId="77777777" w:rsidR="00B71990" w:rsidRDefault="00B71990" w:rsidP="00B71990">
      <w:pPr>
        <w:bidi/>
        <w:rPr>
          <w:b/>
          <w:bCs/>
        </w:rPr>
      </w:pPr>
      <w:r w:rsidRPr="00B71990">
        <w:rPr>
          <w:b/>
          <w:bCs/>
          <w:rtl/>
        </w:rPr>
        <w:t>راكان</w:t>
      </w:r>
    </w:p>
    <w:p w14:paraId="1B03D7BB" w14:textId="521F97C1" w:rsidR="00B71990" w:rsidRPr="00B71990" w:rsidRDefault="00B71990" w:rsidP="00B71990">
      <w:pPr>
        <w:bidi/>
        <w:rPr>
          <w:b/>
          <w:bCs/>
          <w:lang w:val="en-US" w:bidi="ar-EG"/>
        </w:rPr>
      </w:pPr>
      <w:r w:rsidRPr="00B71990">
        <w:rPr>
          <w:b/>
          <w:bCs/>
          <w:rtl/>
          <w:lang w:val="es-ES"/>
        </w:rPr>
        <w:lastRenderedPageBreak/>
        <w:t xml:space="preserve">كود الخصم: </w:t>
      </w:r>
      <w:proofErr w:type="spellStart"/>
      <w:r>
        <w:rPr>
          <w:b/>
          <w:bCs/>
          <w:lang w:val="en-US"/>
        </w:rPr>
        <w:t>ra</w:t>
      </w:r>
      <w:proofErr w:type="spellEnd"/>
    </w:p>
    <w:p w14:paraId="09AF7214" w14:textId="3A674254" w:rsidR="00B71990" w:rsidRDefault="00B71990" w:rsidP="00B71990">
      <w:pPr>
        <w:bidi/>
        <w:rPr>
          <w:b/>
          <w:bCs/>
        </w:rPr>
      </w:pPr>
      <w:r w:rsidRPr="00B71990">
        <w:rPr>
          <w:b/>
          <w:bCs/>
          <w:rtl/>
        </w:rPr>
        <w:t>سحاب</w:t>
      </w:r>
    </w:p>
    <w:p w14:paraId="26BB9616" w14:textId="46C5FE5B" w:rsidR="00B71990" w:rsidRPr="00B71990" w:rsidRDefault="00B71990" w:rsidP="00B71990">
      <w:pPr>
        <w:bidi/>
        <w:rPr>
          <w:rFonts w:hint="cs"/>
          <w:b/>
          <w:bCs/>
          <w:rtl/>
          <w:lang w:val="en-US" w:bidi="ar-EG"/>
        </w:rPr>
      </w:pPr>
      <w:r w:rsidRPr="00B71990">
        <w:rPr>
          <w:b/>
          <w:bCs/>
          <w:rtl/>
          <w:lang w:val="en-US"/>
        </w:rPr>
        <w:t xml:space="preserve">كود الخصم: </w:t>
      </w:r>
      <w:r>
        <w:rPr>
          <w:rFonts w:hint="cs"/>
          <w:b/>
          <w:bCs/>
          <w:rtl/>
          <w:lang w:val="en-US"/>
        </w:rPr>
        <w:t>سحاب</w:t>
      </w:r>
    </w:p>
    <w:p w14:paraId="4CC79CBB" w14:textId="77777777" w:rsidR="00B71990" w:rsidRDefault="00B71990" w:rsidP="00B71990">
      <w:pPr>
        <w:bidi/>
        <w:rPr>
          <w:b/>
          <w:bCs/>
          <w:rtl/>
        </w:rPr>
      </w:pPr>
    </w:p>
    <w:p w14:paraId="0A472F62" w14:textId="77777777" w:rsidR="00B71990" w:rsidRPr="00B71990" w:rsidRDefault="00B71990" w:rsidP="00B71990">
      <w:pPr>
        <w:bidi/>
        <w:rPr>
          <w:b/>
          <w:bCs/>
          <w:lang w:bidi="ar-EG"/>
        </w:rPr>
      </w:pPr>
      <w:r w:rsidRPr="00B71990">
        <w:rPr>
          <w:b/>
          <w:bCs/>
          <w:rtl/>
        </w:rPr>
        <w:t>ماذا يقول الطلاب</w:t>
      </w:r>
    </w:p>
    <w:p w14:paraId="15A1157E" w14:textId="3FD17949" w:rsidR="00B71990" w:rsidRDefault="00B71990" w:rsidP="00B71990">
      <w:pPr>
        <w:bidi/>
        <w:rPr>
          <w:rtl/>
        </w:rPr>
      </w:pPr>
      <w:r w:rsidRPr="00B71990">
        <w:rPr>
          <w:rtl/>
        </w:rPr>
        <w:t>الله يسعدكم الشرح مرره جميل والأسلوب واضح استفدت الكثير</w:t>
      </w:r>
    </w:p>
    <w:p w14:paraId="2893F93D" w14:textId="4743C2DC" w:rsidR="00B71990" w:rsidRDefault="00B71990" w:rsidP="00B71990">
      <w:pPr>
        <w:bidi/>
        <w:rPr>
          <w:rtl/>
        </w:rPr>
      </w:pPr>
      <w:r w:rsidRPr="00B71990">
        <w:rPr>
          <w:rtl/>
        </w:rPr>
        <w:t xml:space="preserve">شكراً لكم </w:t>
      </w:r>
      <w:proofErr w:type="gramStart"/>
      <w:r w:rsidRPr="00B71990">
        <w:rPr>
          <w:rtl/>
        </w:rPr>
        <w:t>علي</w:t>
      </w:r>
      <w:proofErr w:type="gramEnd"/>
      <w:r w:rsidRPr="00B71990">
        <w:rPr>
          <w:rtl/>
        </w:rPr>
        <w:t xml:space="preserve"> هذه الدورات استفدت كثير منكم والشرح وافي ومنظم</w:t>
      </w:r>
    </w:p>
    <w:p w14:paraId="098E8B8E" w14:textId="07D7871A" w:rsidR="00B71990" w:rsidRDefault="00B71990" w:rsidP="00B71990">
      <w:pPr>
        <w:bidi/>
        <w:rPr>
          <w:rtl/>
          <w:lang w:bidi="ar-EG"/>
        </w:rPr>
      </w:pPr>
      <w:r w:rsidRPr="00B71990">
        <w:rPr>
          <w:rtl/>
        </w:rPr>
        <w:t xml:space="preserve">الله يسعدكم ما قصرتم شرحكم </w:t>
      </w:r>
      <w:proofErr w:type="spellStart"/>
      <w:r w:rsidRPr="00B71990">
        <w:rPr>
          <w:rtl/>
        </w:rPr>
        <w:t>مرررره</w:t>
      </w:r>
      <w:proofErr w:type="spellEnd"/>
      <w:r w:rsidRPr="00B71990">
        <w:rPr>
          <w:rtl/>
        </w:rPr>
        <w:t xml:space="preserve"> واضح وسهل لديكم اسلوب مميز في الشرح وجدا مميزين</w:t>
      </w:r>
      <w:r w:rsidRPr="00B71990">
        <w:rPr>
          <w:lang w:bidi="ar-EG"/>
        </w:rPr>
        <w:t xml:space="preserve"> </w:t>
      </w:r>
      <w:r w:rsidRPr="00B71990">
        <w:rPr>
          <w:rFonts w:ascii="Segoe UI Emoji" w:hAnsi="Segoe UI Emoji" w:cs="Segoe UI Emoji"/>
          <w:lang w:bidi="ar-EG"/>
        </w:rPr>
        <w:t>❤️❤️❤️</w:t>
      </w:r>
    </w:p>
    <w:p w14:paraId="3046329A" w14:textId="77777777" w:rsidR="00B71990" w:rsidRPr="00B71990" w:rsidRDefault="00B71990" w:rsidP="00B71990">
      <w:pPr>
        <w:bidi/>
        <w:rPr>
          <w:b/>
          <w:bCs/>
          <w:lang w:bidi="ar-EG"/>
        </w:rPr>
      </w:pPr>
      <w:r w:rsidRPr="00B71990">
        <w:rPr>
          <w:b/>
          <w:bCs/>
          <w:rtl/>
        </w:rPr>
        <w:t>نساعدك ترفع درجتك</w:t>
      </w:r>
    </w:p>
    <w:p w14:paraId="0228CA03" w14:textId="77777777" w:rsidR="00B71990" w:rsidRPr="00B71990" w:rsidRDefault="00B71990" w:rsidP="00B71990">
      <w:pPr>
        <w:bidi/>
        <w:rPr>
          <w:rFonts w:hint="cs"/>
          <w:rtl/>
          <w:lang w:bidi="ar-EG"/>
        </w:rPr>
      </w:pPr>
    </w:p>
    <w:sectPr w:rsidR="00B71990" w:rsidRPr="00B719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90"/>
    <w:rsid w:val="0070015B"/>
    <w:rsid w:val="00B7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203B"/>
  <w15:chartTrackingRefBased/>
  <w15:docId w15:val="{D9346229-374F-4191-BA07-40C219C0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9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9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9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9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51421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32949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4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55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6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33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4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0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1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66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1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07223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24795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503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8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9781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50961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57596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3640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512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3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1699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36883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11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03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37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892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400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45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5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016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87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569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7674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88253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8053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12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3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3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0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058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07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16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2876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16454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18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1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91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9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64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6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97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1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2240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0110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609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6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2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9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73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52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9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72199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241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64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8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26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78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4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barakat</dc:creator>
  <cp:keywords/>
  <dc:description/>
  <cp:lastModifiedBy>abdo barakat</cp:lastModifiedBy>
  <cp:revision>1</cp:revision>
  <dcterms:created xsi:type="dcterms:W3CDTF">2025-02-21T14:59:00Z</dcterms:created>
  <dcterms:modified xsi:type="dcterms:W3CDTF">2025-02-21T15:07:00Z</dcterms:modified>
</cp:coreProperties>
</file>